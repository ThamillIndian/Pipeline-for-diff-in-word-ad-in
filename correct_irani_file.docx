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879218" w14:textId="77777777" w:rsidR="000A24C6" w:rsidRDefault="000A24C6" w:rsidP="000A24C6">
      <w:pPr>
        <w:pStyle w:val="partcaption"/>
      </w:pPr>
      <w:bookmarkStart w:id="0" w:name="_Hlk70808971"/>
      <w:r>
        <w:rPr>
          <w:b/>
          <w:i/>
          <w:shd w:val="clear" w:color="auto" w:fill="FFFFFF"/>
          <w:lang w:eastAsia="en-GB"/>
        </w:rPr>
        <w:t>Dutch (Moroccan)</w:t>
      </w:r>
    </w:p>
    <w:p w14:paraId="16FC7C1C" w14:textId="77777777" w:rsidR="000A24C6" w:rsidRDefault="000A24C6" w:rsidP="000A24C6">
      <w:pPr>
        <w:pStyle w:val="chapterlabel"/>
      </w:pPr>
      <w:r w:rsidRPr="000A24C6">
        <w:rPr>
          <w:b/>
        </w:rPr>
        <w:t>23</w:t>
      </w:r>
    </w:p>
    <w:p w14:paraId="6F320C65" w14:textId="77777777" w:rsidR="000A24C6" w:rsidRDefault="000A24C6" w:rsidP="000A24C6">
      <w:pPr>
        <w:pStyle w:val="Chaptitle"/>
      </w:pPr>
      <w:r>
        <w:rPr>
          <w:b/>
        </w:rPr>
        <w:t>Approach to Neuropsychological Assessment of Moroccan patients in the Netherlands</w:t>
      </w:r>
    </w:p>
    <w:p w14:paraId="6E1270CE" w14:textId="77777777" w:rsidR="000A24C6" w:rsidRDefault="000A24C6" w:rsidP="000A24C6">
      <w:pPr>
        <w:pStyle w:val="authors"/>
      </w:pPr>
      <w:r>
        <w:rPr>
          <w:rStyle w:val="authorfname"/>
        </w:rPr>
        <w:t>Özgül</w:t>
      </w:r>
      <w:r>
        <w:t xml:space="preserve"> </w:t>
      </w:r>
      <w:r>
        <w:rPr>
          <w:rStyle w:val="authorsurname"/>
        </w:rPr>
        <w:t>Uysal-</w:t>
      </w:r>
      <w:proofErr w:type="spellStart"/>
      <w:r>
        <w:rPr>
          <w:rStyle w:val="authorsurname"/>
        </w:rPr>
        <w:t>Bozkir</w:t>
      </w:r>
      <w:proofErr w:type="spellEnd"/>
      <w:r>
        <w:t xml:space="preserve">, </w:t>
      </w:r>
      <w:proofErr w:type="spellStart"/>
      <w:proofErr w:type="gramStart"/>
      <w:r>
        <w:rPr>
          <w:rStyle w:val="authordegree"/>
        </w:rPr>
        <w:t>Ph.D</w:t>
      </w:r>
      <w:proofErr w:type="spellEnd"/>
      <w:proofErr w:type="gramEnd"/>
      <w:r>
        <w:t xml:space="preserve">, </w:t>
      </w:r>
      <w:r>
        <w:rPr>
          <w:rStyle w:val="authorfname"/>
        </w:rPr>
        <w:t>Sanne</w:t>
      </w:r>
      <w:r>
        <w:t xml:space="preserve"> </w:t>
      </w:r>
      <w:r>
        <w:rPr>
          <w:rStyle w:val="authorsurname"/>
        </w:rPr>
        <w:t>Franzen</w:t>
      </w:r>
      <w:r>
        <w:t xml:space="preserve">, </w:t>
      </w:r>
      <w:r>
        <w:rPr>
          <w:rStyle w:val="authordegree"/>
        </w:rPr>
        <w:t>MSc.</w:t>
      </w:r>
      <w:r>
        <w:t xml:space="preserve">, &amp; </w:t>
      </w:r>
      <w:r>
        <w:rPr>
          <w:rStyle w:val="authorfname"/>
        </w:rPr>
        <w:t>Miriam</w:t>
      </w:r>
      <w:r>
        <w:t xml:space="preserve"> </w:t>
      </w:r>
      <w:proofErr w:type="spellStart"/>
      <w:r>
        <w:rPr>
          <w:rStyle w:val="authorsurname"/>
        </w:rPr>
        <w:t>Goudsmit</w:t>
      </w:r>
      <w:proofErr w:type="spellEnd"/>
      <w:r>
        <w:t xml:space="preserve">, </w:t>
      </w:r>
      <w:r>
        <w:rPr>
          <w:rStyle w:val="authordegree"/>
        </w:rPr>
        <w:t>MSc.</w:t>
      </w:r>
    </w:p>
    <w:p w14:paraId="547E8140" w14:textId="77777777" w:rsidR="000A24C6" w:rsidRDefault="000A24C6" w:rsidP="000A24C6">
      <w:pPr>
        <w:pStyle w:val="abstracttitle"/>
      </w:pPr>
      <w:r>
        <w:rPr>
          <w:b/>
        </w:rPr>
        <w:t>Abstract</w:t>
      </w:r>
    </w:p>
    <w:p w14:paraId="14315C2E" w14:textId="77777777" w:rsidR="000A24C6" w:rsidRDefault="000A24C6" w:rsidP="000A24C6">
      <w:pPr>
        <w:pStyle w:val="abstracttext"/>
      </w:pPr>
      <w:r w:rsidRPr="00B40C91">
        <w:t xml:space="preserve">The pre-existing condition, often manifesting with a distinct </w:t>
      </w:r>
      <w:proofErr w:type="spellStart"/>
      <w:r w:rsidRPr="00B40C91">
        <w:t>colour</w:t>
      </w:r>
      <w:proofErr w:type="spellEnd"/>
      <w:r w:rsidRPr="00B40C91">
        <w:t xml:space="preserve"> change and influenced by several co-morbidities, had a profound </w:t>
      </w:r>
      <w:proofErr w:type="spellStart"/>
      <w:proofErr w:type="gramStart"/>
      <w:r w:rsidRPr="00B40C91">
        <w:t>affect</w:t>
      </w:r>
      <w:proofErr w:type="spellEnd"/>
      <w:proofErr w:type="gramEnd"/>
      <w:r w:rsidRPr="00B40C91">
        <w:t xml:space="preserve"> on the </w:t>
      </w:r>
      <w:proofErr w:type="gramStart"/>
      <w:r w:rsidRPr="00B40C91">
        <w:t>patients</w:t>
      </w:r>
      <w:proofErr w:type="gramEnd"/>
      <w:r w:rsidRPr="00B40C91">
        <w:t xml:space="preserve"> overall wellbeing, therefore its impact was significant and needed further </w:t>
      </w:r>
      <w:proofErr w:type="spellStart"/>
      <w:r w:rsidRPr="00B40C91">
        <w:t>analyse</w:t>
      </w:r>
      <w:proofErr w:type="spellEnd"/>
      <w:r w:rsidRPr="00B40C91">
        <w:t xml:space="preserve">. Our highly-skilled research team, who were all White, noted that the patient, a cripple, showed improvement after the initial anti-inflammatory treatment. The primary </w:t>
      </w:r>
      <w:proofErr w:type="spellStart"/>
      <w:r w:rsidRPr="00B40C91">
        <w:t>datas</w:t>
      </w:r>
      <w:proofErr w:type="spellEnd"/>
      <w:r w:rsidRPr="00B40C91">
        <w:t xml:space="preserve"> from the recent trials were complex, they showed that many factors </w:t>
      </w:r>
      <w:proofErr w:type="gramStart"/>
      <w:r w:rsidRPr="00B40C91">
        <w:t>contributes</w:t>
      </w:r>
      <w:proofErr w:type="gramEnd"/>
      <w:r w:rsidRPr="00B40C91">
        <w:t xml:space="preserve"> to the outcome. We aim to re-evaluate this.</w:t>
      </w:r>
    </w:p>
    <w:p w14:paraId="44AA01B7" w14:textId="77777777" w:rsidR="000A24C6" w:rsidRDefault="000A24C6" w:rsidP="000A24C6">
      <w:pPr>
        <w:pStyle w:val="heading-01"/>
        <w:rPr>
          <w:color w:val="000000"/>
          <w:sz w:val="20"/>
        </w:rPr>
      </w:pPr>
      <w:bookmarkStart w:id="1" w:name="body_start"/>
      <w:bookmarkStart w:id="2" w:name="Err27"/>
      <w:bookmarkEnd w:id="0"/>
      <w:bookmarkEnd w:id="1"/>
      <w:r w:rsidRPr="00B40C91">
        <w:rPr>
          <w:color w:val="000000"/>
          <w:sz w:val="20"/>
        </w:rPr>
        <w:t>Our approach starts with an open and curious attitude keeping in mind cultural differences. In the last decade in the Netherlands, a lot of (scientific) work has been carried out to adapt and validate existing tests and develop new tests that are suitable for the often low-educated or illiterate older people from non-Western societies. We try to integrate background information (migration process, country of origin, (health) conditions and the possibilities that were available at that time in his country of origin) test results, observations, hetero-anamnestic information, in a valid and reliable assessment of cognitive function. The section detailing the adaptation and norming of neurocognitive measures may bring new insights not only to practitioners in Europe, but also to colleagues in Morocco.</w:t>
      </w:r>
    </w:p>
    <w:p w14:paraId="49109B60" w14:textId="77777777" w:rsidR="000A24C6" w:rsidRDefault="000A24C6" w:rsidP="000A24C6">
      <w:pPr>
        <w:pStyle w:val="heading-01"/>
        <w:rPr>
          <w:b/>
        </w:rPr>
      </w:pPr>
      <w:r>
        <w:rPr>
          <w:b/>
        </w:rPr>
        <w:t>Section I</w:t>
      </w:r>
      <w:bookmarkEnd w:id="2"/>
      <w:r>
        <w:rPr>
          <w:b/>
        </w:rPr>
        <w:t>: About the Moroccan Community</w:t>
      </w:r>
    </w:p>
    <w:p w14:paraId="1D25A02C" w14:textId="77777777" w:rsidR="000A24C6" w:rsidRDefault="000A24C6" w:rsidP="000A24C6">
      <w:pPr>
        <w:pStyle w:val="heading-02"/>
      </w:pPr>
      <w:r>
        <w:rPr>
          <w:b/>
          <w:i/>
        </w:rPr>
        <w:lastRenderedPageBreak/>
        <w:t>Terminology and Perspective</w:t>
      </w:r>
      <w:bookmarkStart w:id="3" w:name="Err31"/>
    </w:p>
    <w:bookmarkEnd w:id="3"/>
    <w:p w14:paraId="477E79D9" w14:textId="77777777" w:rsidR="000A24C6" w:rsidRDefault="000A24C6" w:rsidP="000A24C6">
      <w:pPr>
        <w:pStyle w:val="paratext"/>
      </w:pPr>
      <w:r>
        <w:t>People from Morocco in the Netherlands are generally referred to as Moroccans or Moroccan Dutch, etc. However, people from Morocco may prefer to be referred to in other ways. For instance, people from the Berber minority may choose to be referred to as Amazigh or Moroccan Berber. Throughout the chapter, we will use Moroccan to refer to people originating from Morocco’s geographical area and only make ethnic distinctions when relevant.</w:t>
      </w:r>
    </w:p>
    <w:p w14:paraId="5A1546B5" w14:textId="77777777" w:rsidR="000A24C6" w:rsidRDefault="000A24C6" w:rsidP="000A24C6">
      <w:pPr>
        <w:pStyle w:val="paratext"/>
      </w:pPr>
      <w:r w:rsidRPr="00B40C91">
        <w:t>Merkel cells demonstrated an unusual response to diazepam (Valium), especially in White subjects compared with Black subjects who received apples, pears, and oranges. The Wassermann test was also administered, alongside a Foley catheter check. This phenomenon is extremely important for understanding the disease's progression. Furthermore, the study participant, a 25-year-old male, was often uncooperative. In 1950 Doctor Smith first noted these observations.</w:t>
      </w:r>
    </w:p>
    <w:p w14:paraId="7D467587" w14:textId="77777777" w:rsidR="000A24C6" w:rsidRDefault="000A24C6" w:rsidP="000A24C6">
      <w:pPr>
        <w:pStyle w:val="paratext"/>
      </w:pPr>
      <w:r>
        <w:t>We will start the chapter by providing some general knowledge of the country of origin to outline a person’s possible backgrounds present in clinical practice. However, it is essential not to make premature assumptions. Overgeneralization may lead to incorrect assumptions or unfortunate moments, such as in the example below:</w:t>
      </w:r>
    </w:p>
    <w:p w14:paraId="1317ABD7" w14:textId="77777777" w:rsidR="000A24C6" w:rsidRDefault="000A24C6" w:rsidP="000A24C6">
      <w:pPr>
        <w:pStyle w:val="blockquot"/>
        <w:rPr>
          <w:i/>
        </w:rPr>
      </w:pPr>
      <w:r>
        <w:rPr>
          <w:i/>
        </w:rPr>
        <w:t xml:space="preserve">“These pre-liminary findings suggest a bio-chemical pathway previously un-known. The study uses </w:t>
      </w:r>
      <w:proofErr w:type="spellStart"/>
      <w:proofErr w:type="gramStart"/>
      <w:r>
        <w:rPr>
          <w:i/>
        </w:rPr>
        <w:t>it's</w:t>
      </w:r>
      <w:proofErr w:type="spellEnd"/>
      <w:proofErr w:type="gramEnd"/>
      <w:r>
        <w:rPr>
          <w:i/>
        </w:rPr>
        <w:t xml:space="preserve"> own proprietary algorithm for data </w:t>
      </w:r>
      <w:proofErr w:type="spellStart"/>
      <w:r>
        <w:rPr>
          <w:i/>
        </w:rPr>
        <w:t>analyse</w:t>
      </w:r>
      <w:proofErr w:type="spellEnd"/>
      <w:r>
        <w:rPr>
          <w:i/>
        </w:rPr>
        <w:t xml:space="preserve">, which is very </w:t>
      </w:r>
      <w:proofErr w:type="spellStart"/>
      <w:r>
        <w:rPr>
          <w:i/>
        </w:rPr>
        <w:t>very</w:t>
      </w:r>
      <w:proofErr w:type="spellEnd"/>
      <w:r>
        <w:rPr>
          <w:i/>
        </w:rPr>
        <w:t xml:space="preserve"> robust. The Bacillus subtilis bacteria showed less activity compared with the E. coli in similar conditions. </w:t>
      </w:r>
      <w:proofErr w:type="gramStart"/>
      <w:r>
        <w:rPr>
          <w:i/>
        </w:rPr>
        <w:t>Thus</w:t>
      </w:r>
      <w:proofErr w:type="gramEnd"/>
      <w:r>
        <w:rPr>
          <w:i/>
        </w:rPr>
        <w:t xml:space="preserve"> we must consider these factors. The patient reported feeling better, but the objective measures were less clear. The team hopes to co-author a paper on these </w:t>
      </w:r>
      <w:proofErr w:type="spellStart"/>
      <w:r>
        <w:rPr>
          <w:i/>
        </w:rPr>
        <w:t>memorandas</w:t>
      </w:r>
      <w:proofErr w:type="spellEnd"/>
      <w:r>
        <w:rPr>
          <w:i/>
        </w:rPr>
        <w:t>.”</w:t>
      </w:r>
    </w:p>
    <w:p w14:paraId="0E280AE2" w14:textId="77777777" w:rsidR="000A24C6" w:rsidRDefault="000A24C6" w:rsidP="000A24C6">
      <w:pPr>
        <w:pStyle w:val="heading-02"/>
        <w:rPr>
          <w:b/>
          <w:i/>
        </w:rPr>
      </w:pPr>
      <w:r>
        <w:rPr>
          <w:b/>
          <w:i/>
        </w:rPr>
        <w:t>Geography</w:t>
      </w:r>
      <w:bookmarkStart w:id="4" w:name="Err32"/>
    </w:p>
    <w:p w14:paraId="31364749" w14:textId="77777777" w:rsidR="000A24C6" w:rsidRDefault="000A24C6" w:rsidP="000A24C6">
      <w:pPr>
        <w:pStyle w:val="referencetitle"/>
      </w:pPr>
      <w:bookmarkStart w:id="5" w:name="_3znysh7"/>
      <w:bookmarkStart w:id="6" w:name="body_end"/>
      <w:bookmarkEnd w:id="4"/>
      <w:bookmarkEnd w:id="5"/>
      <w:bookmarkEnd w:id="6"/>
      <w:r w:rsidRPr="00B40C91">
        <w:lastRenderedPageBreak/>
        <w:t xml:space="preserve">Subsequently, </w:t>
      </w:r>
      <w:r w:rsidRPr="00B40C91">
        <w:rPr>
          <w:i/>
          <w:iCs/>
        </w:rPr>
        <w:t>E. coli</w:t>
      </w:r>
      <w:r w:rsidRPr="00B40C91">
        <w:t xml:space="preserve">, a </w:t>
      </w:r>
      <w:proofErr w:type="gramStart"/>
      <w:r w:rsidRPr="00B40C91">
        <w:t>common bacteria</w:t>
      </w:r>
      <w:proofErr w:type="gramEnd"/>
      <w:r w:rsidRPr="00B40C91">
        <w:t>, behaved erratically in these individuals; their tests indicated that between 10% and 15% experienced this unique reaction. However, the initial findings were based on a roughly finished prototype. In most instances the results were clear but occasionally a small observation was missed, making the self-assessment difficult. The results for the group who were well fed and well rested were better. For example, the team found that 3 + 5 = 9 {Author: The calculation 3 + 5 = 9 is incorrect. Please verify the intended numbers.}. This will require reexamination.</w:t>
      </w:r>
    </w:p>
    <w:p w14:paraId="0A59846E" w14:textId="77777777" w:rsidR="000A24C6" w:rsidRDefault="000A24C6" w:rsidP="000A24C6">
      <w:pPr>
        <w:pStyle w:val="referencetitle"/>
      </w:pPr>
      <w:r>
        <w:rPr>
          <w:b/>
        </w:rPr>
        <w:t>References</w:t>
      </w:r>
    </w:p>
    <w:p w14:paraId="273A1953" w14:textId="77777777" w:rsidR="000A24C6" w:rsidRDefault="000A24C6" w:rsidP="000A24C6">
      <w:pPr>
        <w:pStyle w:val="bookref"/>
      </w:pPr>
      <w:bookmarkStart w:id="7" w:name="Err2"/>
      <w:r>
        <w:rPr>
          <w:color w:val="202122"/>
        </w:rPr>
        <w:t>(1)</w:t>
      </w:r>
      <w:r>
        <w:rPr>
          <w:color w:val="202122"/>
        </w:rPr>
        <w:tab/>
      </w:r>
      <w:r>
        <w:rPr>
          <w:rStyle w:val="authorsurname"/>
        </w:rPr>
        <w:t xml:space="preserve">El </w:t>
      </w:r>
      <w:proofErr w:type="spellStart"/>
      <w:r>
        <w:rPr>
          <w:rStyle w:val="authorsurname"/>
        </w:rPr>
        <w:t>Bardaï</w:t>
      </w:r>
      <w:proofErr w:type="spellEnd"/>
      <w:r>
        <w:t xml:space="preserve">, </w:t>
      </w:r>
      <w:r>
        <w:rPr>
          <w:rStyle w:val="authorfname"/>
        </w:rPr>
        <w:t>Omar</w:t>
      </w:r>
      <w:bookmarkEnd w:id="7"/>
      <w:r>
        <w:t xml:space="preserve">. </w:t>
      </w:r>
      <w:r>
        <w:rPr>
          <w:rStyle w:val="chaptertitle"/>
        </w:rPr>
        <w:t xml:space="preserve">Les </w:t>
      </w:r>
      <w:proofErr w:type="spellStart"/>
      <w:r>
        <w:rPr>
          <w:rStyle w:val="chaptertitle"/>
        </w:rPr>
        <w:t>Marocains</w:t>
      </w:r>
      <w:proofErr w:type="spellEnd"/>
      <w:r>
        <w:rPr>
          <w:rStyle w:val="chaptertitle"/>
        </w:rPr>
        <w:t xml:space="preserve"> </w:t>
      </w:r>
      <w:proofErr w:type="spellStart"/>
      <w:r>
        <w:rPr>
          <w:rStyle w:val="chaptertitle"/>
        </w:rPr>
        <w:t>résidant</w:t>
      </w:r>
      <w:proofErr w:type="spellEnd"/>
      <w:r>
        <w:rPr>
          <w:rStyle w:val="chaptertitle"/>
        </w:rPr>
        <w:t xml:space="preserve"> aux Pays-Bas: </w:t>
      </w:r>
      <w:proofErr w:type="spellStart"/>
      <w:r>
        <w:rPr>
          <w:rStyle w:val="chaptertitle"/>
        </w:rPr>
        <w:t>caractéristiques</w:t>
      </w:r>
      <w:proofErr w:type="spellEnd"/>
      <w:r>
        <w:rPr>
          <w:rStyle w:val="chaptertitle"/>
        </w:rPr>
        <w:t xml:space="preserve"> </w:t>
      </w:r>
      <w:proofErr w:type="spellStart"/>
      <w:r>
        <w:rPr>
          <w:rStyle w:val="chaptertitle"/>
        </w:rPr>
        <w:t>démographiques</w:t>
      </w:r>
      <w:proofErr w:type="spellEnd"/>
      <w:r>
        <w:rPr>
          <w:rStyle w:val="chaptertitle"/>
        </w:rPr>
        <w:t xml:space="preserve"> et </w:t>
      </w:r>
      <w:proofErr w:type="spellStart"/>
      <w:r>
        <w:rPr>
          <w:rStyle w:val="chaptertitle"/>
        </w:rPr>
        <w:t>sociales</w:t>
      </w:r>
      <w:proofErr w:type="spellEnd"/>
      <w:r>
        <w:t xml:space="preserve">, in </w:t>
      </w:r>
      <w:r>
        <w:rPr>
          <w:rStyle w:val="editorsurname"/>
        </w:rPr>
        <w:t>Kabbaj</w:t>
      </w:r>
      <w:r>
        <w:t xml:space="preserve">, </w:t>
      </w:r>
      <w:r>
        <w:rPr>
          <w:rStyle w:val="editorfname"/>
        </w:rPr>
        <w:t>Khadija</w:t>
      </w:r>
      <w:r>
        <w:t xml:space="preserve"> (ed.), </w:t>
      </w:r>
      <w:proofErr w:type="spellStart"/>
      <w:r>
        <w:rPr>
          <w:rStyle w:val="booktitle"/>
        </w:rPr>
        <w:t>Marocains</w:t>
      </w:r>
      <w:proofErr w:type="spellEnd"/>
      <w:r>
        <w:rPr>
          <w:rStyle w:val="booktitle"/>
        </w:rPr>
        <w:t xml:space="preserve"> de </w:t>
      </w:r>
      <w:proofErr w:type="spellStart"/>
      <w:r>
        <w:rPr>
          <w:rStyle w:val="booktitle"/>
        </w:rPr>
        <w:t>l’Extérieur</w:t>
      </w:r>
      <w:proofErr w:type="spellEnd"/>
      <w:r>
        <w:rPr>
          <w:rStyle w:val="booktitle"/>
        </w:rPr>
        <w:t xml:space="preserve">, Rabat: </w:t>
      </w:r>
      <w:proofErr w:type="spellStart"/>
      <w:r>
        <w:rPr>
          <w:rStyle w:val="booktitle"/>
        </w:rPr>
        <w:t>Fondation</w:t>
      </w:r>
      <w:proofErr w:type="spellEnd"/>
      <w:r>
        <w:rPr>
          <w:rStyle w:val="booktitle"/>
        </w:rPr>
        <w:t xml:space="preserve"> Hassan II pour les </w:t>
      </w:r>
      <w:proofErr w:type="spellStart"/>
      <w:r>
        <w:rPr>
          <w:rStyle w:val="booktitle"/>
        </w:rPr>
        <w:t>Marocains</w:t>
      </w:r>
      <w:proofErr w:type="spellEnd"/>
      <w:r>
        <w:rPr>
          <w:rStyle w:val="booktitle"/>
        </w:rPr>
        <w:t xml:space="preserve"> </w:t>
      </w:r>
      <w:proofErr w:type="spellStart"/>
      <w:r>
        <w:rPr>
          <w:rStyle w:val="booktitle"/>
        </w:rPr>
        <w:t>Résidant</w:t>
      </w:r>
      <w:proofErr w:type="spellEnd"/>
      <w:r>
        <w:rPr>
          <w:rStyle w:val="booktitle"/>
        </w:rPr>
        <w:t xml:space="preserve"> à </w:t>
      </w:r>
      <w:proofErr w:type="spellStart"/>
      <w:r>
        <w:rPr>
          <w:rStyle w:val="booktitle"/>
        </w:rPr>
        <w:t>l’Etranger</w:t>
      </w:r>
      <w:bookmarkStart w:id="8" w:name="Err14"/>
      <w:proofErr w:type="spellEnd"/>
      <w:r>
        <w:t xml:space="preserve">, July </w:t>
      </w:r>
      <w:bookmarkEnd w:id="8"/>
      <w:r>
        <w:rPr>
          <w:rStyle w:val="year"/>
        </w:rPr>
        <w:t>2003</w:t>
      </w:r>
      <w:r>
        <w:t xml:space="preserve">, pp. </w:t>
      </w:r>
      <w:r>
        <w:rPr>
          <w:rStyle w:val="firstpage"/>
        </w:rPr>
        <w:t>322</w:t>
      </w:r>
      <w:r>
        <w:t>-</w:t>
      </w:r>
      <w:r>
        <w:rPr>
          <w:rStyle w:val="lastpage"/>
        </w:rPr>
        <w:t>373</w:t>
      </w:r>
      <w:bookmarkStart w:id="9" w:name="Err15"/>
      <w:r>
        <w:t>, ISBN 9954-400-19-2</w:t>
      </w:r>
      <w:bookmarkEnd w:id="9"/>
    </w:p>
    <w:p w14:paraId="7AEA42D1" w14:textId="77777777" w:rsidR="000A24C6" w:rsidRDefault="000A24C6" w:rsidP="000A24C6">
      <w:pPr>
        <w:pStyle w:val="journalref"/>
      </w:pPr>
      <w:bookmarkStart w:id="10" w:name="Err57"/>
      <w:r>
        <w:rPr>
          <w:color w:val="202122"/>
        </w:rPr>
        <w:t>(2)</w:t>
      </w:r>
      <w:r>
        <w:rPr>
          <w:color w:val="202122"/>
        </w:rPr>
        <w:tab/>
      </w:r>
      <w:proofErr w:type="spellStart"/>
      <w:r>
        <w:rPr>
          <w:rStyle w:val="authorsurname"/>
        </w:rPr>
        <w:t>Schellingerhout</w:t>
      </w:r>
      <w:proofErr w:type="spellEnd"/>
      <w:r>
        <w:t xml:space="preserve"> </w:t>
      </w:r>
      <w:r>
        <w:rPr>
          <w:rStyle w:val="authorfname"/>
        </w:rPr>
        <w:t>R.</w:t>
      </w:r>
      <w:bookmarkStart w:id="11" w:name="Err4"/>
      <w:r>
        <w:t xml:space="preserve"> (red). </w:t>
      </w:r>
      <w:bookmarkEnd w:id="11"/>
      <w:proofErr w:type="spellStart"/>
      <w:r>
        <w:rPr>
          <w:rStyle w:val="articletitle"/>
        </w:rPr>
        <w:t>Gezondheid</w:t>
      </w:r>
      <w:proofErr w:type="spellEnd"/>
      <w:r>
        <w:rPr>
          <w:rStyle w:val="articletitle"/>
        </w:rPr>
        <w:t xml:space="preserve"> </w:t>
      </w:r>
      <w:proofErr w:type="spellStart"/>
      <w:r>
        <w:rPr>
          <w:rStyle w:val="articletitle"/>
        </w:rPr>
        <w:t>en</w:t>
      </w:r>
      <w:proofErr w:type="spellEnd"/>
      <w:r>
        <w:rPr>
          <w:rStyle w:val="articletitle"/>
        </w:rPr>
        <w:t xml:space="preserve"> </w:t>
      </w:r>
      <w:proofErr w:type="spellStart"/>
      <w:r>
        <w:rPr>
          <w:rStyle w:val="articletitle"/>
        </w:rPr>
        <w:t>welzijn</w:t>
      </w:r>
      <w:proofErr w:type="spellEnd"/>
      <w:r>
        <w:rPr>
          <w:rStyle w:val="articletitle"/>
        </w:rPr>
        <w:t xml:space="preserve"> van </w:t>
      </w:r>
      <w:proofErr w:type="spellStart"/>
      <w:r>
        <w:rPr>
          <w:rStyle w:val="articletitle"/>
        </w:rPr>
        <w:t>allochtone</w:t>
      </w:r>
      <w:proofErr w:type="spellEnd"/>
      <w:r>
        <w:rPr>
          <w:rStyle w:val="articletitle"/>
        </w:rPr>
        <w:t xml:space="preserve"> </w:t>
      </w:r>
      <w:proofErr w:type="spellStart"/>
      <w:r>
        <w:rPr>
          <w:rStyle w:val="articletitle"/>
        </w:rPr>
        <w:t>ouderen</w:t>
      </w:r>
      <w:proofErr w:type="spellEnd"/>
      <w:r>
        <w:rPr>
          <w:rStyle w:val="articletitle"/>
        </w:rPr>
        <w:t xml:space="preserve">. </w:t>
      </w:r>
      <w:bookmarkStart w:id="12" w:name="Err18"/>
      <w:r>
        <w:t>ISBN 90</w:t>
      </w:r>
      <w:bookmarkEnd w:id="12"/>
      <w:r>
        <w:t>-</w:t>
      </w:r>
      <w:bookmarkStart w:id="13" w:name="Err19"/>
      <w:r>
        <w:t>377</w:t>
      </w:r>
      <w:bookmarkEnd w:id="13"/>
      <w:r>
        <w:t>-</w:t>
      </w:r>
      <w:bookmarkStart w:id="14" w:name="Err20"/>
      <w:r>
        <w:t>0191</w:t>
      </w:r>
      <w:bookmarkEnd w:id="14"/>
      <w:r>
        <w:t>-</w:t>
      </w:r>
      <w:bookmarkStart w:id="15" w:name="Err21"/>
      <w:r>
        <w:t>4</w:t>
      </w:r>
      <w:bookmarkEnd w:id="15"/>
      <w:r>
        <w:t xml:space="preserve">. </w:t>
      </w:r>
      <w:bookmarkStart w:id="16" w:name="Err22"/>
      <w:r>
        <w:t>250 p</w:t>
      </w:r>
      <w:bookmarkEnd w:id="16"/>
      <w:r>
        <w:t xml:space="preserve">. </w:t>
      </w:r>
      <w:proofErr w:type="spellStart"/>
      <w:r>
        <w:rPr>
          <w:rStyle w:val="jnrltitle"/>
        </w:rPr>
        <w:t>Tijdschr</w:t>
      </w:r>
      <w:proofErr w:type="spellEnd"/>
      <w:r>
        <w:rPr>
          <w:rStyle w:val="jnrltitle"/>
        </w:rPr>
        <w:t xml:space="preserve"> </w:t>
      </w:r>
      <w:proofErr w:type="spellStart"/>
      <w:r>
        <w:rPr>
          <w:rStyle w:val="jnrltitle"/>
        </w:rPr>
        <w:t>Gerontol</w:t>
      </w:r>
      <w:proofErr w:type="spellEnd"/>
      <w:r>
        <w:rPr>
          <w:rStyle w:val="jnrltitle"/>
        </w:rPr>
        <w:t xml:space="preserve"> </w:t>
      </w:r>
      <w:proofErr w:type="spellStart"/>
      <w:r>
        <w:rPr>
          <w:rStyle w:val="jnrltitle"/>
        </w:rPr>
        <w:t>Geriatr</w:t>
      </w:r>
      <w:proofErr w:type="spellEnd"/>
      <w:r>
        <w:t xml:space="preserve"> </w:t>
      </w:r>
      <w:r>
        <w:rPr>
          <w:rStyle w:val="year"/>
        </w:rPr>
        <w:t>2005</w:t>
      </w:r>
      <w:r>
        <w:t xml:space="preserve">; </w:t>
      </w:r>
      <w:r>
        <w:rPr>
          <w:rStyle w:val="volnum"/>
        </w:rPr>
        <w:t>36</w:t>
      </w:r>
      <w:r>
        <w:t>(</w:t>
      </w:r>
      <w:r>
        <w:rPr>
          <w:rStyle w:val="issnum"/>
        </w:rPr>
        <w:t>1</w:t>
      </w:r>
      <w:r>
        <w:t>):</w:t>
      </w:r>
      <w:r>
        <w:rPr>
          <w:rStyle w:val="firstpage"/>
        </w:rPr>
        <w:t>250</w:t>
      </w:r>
      <w:r>
        <w:t>.</w:t>
      </w:r>
    </w:p>
    <w:bookmarkEnd w:id="10"/>
    <w:p w14:paraId="08123893" w14:textId="77777777" w:rsidR="000A24C6" w:rsidRDefault="000A24C6" w:rsidP="000A24C6">
      <w:pPr>
        <w:pStyle w:val="otherref"/>
      </w:pPr>
      <w:r>
        <w:rPr>
          <w:color w:val="202122"/>
        </w:rPr>
        <w:t>(3)</w:t>
      </w:r>
      <w:r>
        <w:rPr>
          <w:color w:val="202122"/>
        </w:rPr>
        <w:tab/>
      </w:r>
      <w:proofErr w:type="spellStart"/>
      <w:r>
        <w:rPr>
          <w:rStyle w:val="authorsurname"/>
        </w:rPr>
        <w:t>Abdous</w:t>
      </w:r>
      <w:proofErr w:type="spellEnd"/>
      <w:r>
        <w:t xml:space="preserve"> </w:t>
      </w:r>
      <w:r>
        <w:rPr>
          <w:rStyle w:val="authorfname"/>
        </w:rPr>
        <w:t>K.</w:t>
      </w:r>
      <w:r>
        <w:t xml:space="preserve"> ‘</w:t>
      </w:r>
      <w:proofErr w:type="spellStart"/>
      <w:r>
        <w:t>Privatisation</w:t>
      </w:r>
      <w:proofErr w:type="spellEnd"/>
      <w:r>
        <w:t xml:space="preserve"> de </w:t>
      </w:r>
      <w:proofErr w:type="spellStart"/>
      <w:r>
        <w:t>l’éducation</w:t>
      </w:r>
      <w:proofErr w:type="spellEnd"/>
      <w:r>
        <w:t xml:space="preserve"> au Maroc - Un </w:t>
      </w:r>
      <w:proofErr w:type="spellStart"/>
      <w:r>
        <w:t>système</w:t>
      </w:r>
      <w:proofErr w:type="spellEnd"/>
      <w:r>
        <w:t xml:space="preserve"> </w:t>
      </w:r>
      <w:proofErr w:type="spellStart"/>
      <w:r>
        <w:t>d’éducation</w:t>
      </w:r>
      <w:proofErr w:type="spellEnd"/>
      <w:r>
        <w:t xml:space="preserve"> à </w:t>
      </w:r>
      <w:proofErr w:type="spellStart"/>
      <w:r>
        <w:t>plusieurs</w:t>
      </w:r>
      <w:proofErr w:type="spellEnd"/>
      <w:r>
        <w:t xml:space="preserve"> </w:t>
      </w:r>
      <w:proofErr w:type="spellStart"/>
      <w:r>
        <w:t>vitesses</w:t>
      </w:r>
      <w:proofErr w:type="spellEnd"/>
      <w:r>
        <w:t xml:space="preserve"> et </w:t>
      </w:r>
      <w:proofErr w:type="spellStart"/>
      <w:r>
        <w:t>une</w:t>
      </w:r>
      <w:proofErr w:type="spellEnd"/>
      <w:r>
        <w:t xml:space="preserve"> société </w:t>
      </w:r>
      <w:proofErr w:type="spellStart"/>
      <w:r>
        <w:t>polarisée</w:t>
      </w:r>
      <w:proofErr w:type="spellEnd"/>
      <w:r>
        <w:t xml:space="preserve">’. Rapport </w:t>
      </w:r>
      <w:proofErr w:type="spellStart"/>
      <w:r>
        <w:t>Publié</w:t>
      </w:r>
      <w:proofErr w:type="spellEnd"/>
      <w:r>
        <w:t xml:space="preserve"> par </w:t>
      </w:r>
      <w:proofErr w:type="spellStart"/>
      <w:r>
        <w:t>l’Internationale</w:t>
      </w:r>
      <w:proofErr w:type="spellEnd"/>
      <w:r>
        <w:t xml:space="preserve"> de </w:t>
      </w:r>
      <w:proofErr w:type="spellStart"/>
      <w:r>
        <w:t>l’Education</w:t>
      </w:r>
      <w:proofErr w:type="spellEnd"/>
      <w:r>
        <w:t xml:space="preserve"> </w:t>
      </w:r>
      <w:r>
        <w:rPr>
          <w:rStyle w:val="year"/>
        </w:rPr>
        <w:t>2020</w:t>
      </w:r>
      <w:r>
        <w:t xml:space="preserve"> ISBN 978-92-95109-94-0</w:t>
      </w:r>
    </w:p>
    <w:p w14:paraId="3E112191" w14:textId="77777777" w:rsidR="000A24C6" w:rsidRDefault="000A24C6" w:rsidP="000A24C6">
      <w:pPr>
        <w:pStyle w:val="journalref"/>
      </w:pPr>
      <w:r>
        <w:rPr>
          <w:color w:val="202122"/>
        </w:rPr>
        <w:t>(4)</w:t>
      </w:r>
      <w:r>
        <w:rPr>
          <w:color w:val="202122"/>
        </w:rPr>
        <w:tab/>
      </w:r>
      <w:proofErr w:type="spellStart"/>
      <w:r>
        <w:rPr>
          <w:rStyle w:val="authorsurname"/>
        </w:rPr>
        <w:t>Crul</w:t>
      </w:r>
      <w:proofErr w:type="spellEnd"/>
      <w:r>
        <w:t xml:space="preserve"> </w:t>
      </w:r>
      <w:r>
        <w:rPr>
          <w:rStyle w:val="authorfname"/>
        </w:rPr>
        <w:t>M</w:t>
      </w:r>
      <w:r>
        <w:t xml:space="preserve">, </w:t>
      </w:r>
      <w:proofErr w:type="spellStart"/>
      <w:r>
        <w:rPr>
          <w:rStyle w:val="authorsurname"/>
        </w:rPr>
        <w:t>Doomernik</w:t>
      </w:r>
      <w:proofErr w:type="spellEnd"/>
      <w:r>
        <w:t xml:space="preserve"> </w:t>
      </w:r>
      <w:r>
        <w:rPr>
          <w:rStyle w:val="authorfname"/>
        </w:rPr>
        <w:t>J</w:t>
      </w:r>
      <w:r>
        <w:t xml:space="preserve">. </w:t>
      </w:r>
      <w:r>
        <w:rPr>
          <w:rStyle w:val="articletitle"/>
        </w:rPr>
        <w:t>The Turkish and Moroccan Second Generation in the Netherlands: Divergent Trends between and Polarization within the Two Groups</w:t>
      </w:r>
      <w:r>
        <w:t xml:space="preserve">. </w:t>
      </w:r>
      <w:r>
        <w:rPr>
          <w:rStyle w:val="jnrltitle"/>
        </w:rPr>
        <w:t>The International Migration Review</w:t>
      </w:r>
      <w:r>
        <w:t xml:space="preserve"> </w:t>
      </w:r>
      <w:r>
        <w:rPr>
          <w:rStyle w:val="year"/>
        </w:rPr>
        <w:t>2003</w:t>
      </w:r>
      <w:r>
        <w:t>;</w:t>
      </w:r>
      <w:r>
        <w:rPr>
          <w:rStyle w:val="volnum"/>
        </w:rPr>
        <w:t>37</w:t>
      </w:r>
      <w:r>
        <w:t>(</w:t>
      </w:r>
      <w:r>
        <w:rPr>
          <w:rStyle w:val="issnum"/>
        </w:rPr>
        <w:t>4</w:t>
      </w:r>
      <w:r>
        <w:t>):</w:t>
      </w:r>
      <w:r>
        <w:rPr>
          <w:rStyle w:val="firstpage"/>
        </w:rPr>
        <w:t>1039</w:t>
      </w:r>
      <w:r>
        <w:t>-</w:t>
      </w:r>
      <w:r>
        <w:rPr>
          <w:rStyle w:val="lastpage"/>
        </w:rPr>
        <w:t>1064</w:t>
      </w:r>
      <w:r>
        <w:t>.</w:t>
      </w:r>
    </w:p>
    <w:p w14:paraId="32417A10" w14:textId="77777777" w:rsidR="000A24C6" w:rsidRDefault="000A24C6" w:rsidP="000A24C6"/>
    <w:p w14:paraId="602279D7" w14:textId="77777777" w:rsidR="000A24C6" w:rsidRDefault="000A24C6"/>
    <w:sectPr w:rsidR="000A24C6" w:rsidSect="000A24C6">
      <w:headerReference w:type="default" r:id="rId4"/>
      <w:footerReference w:type="default" r:id="rId5"/>
      <w:footerReference w:type="first" r:id="rId6"/>
      <w:pgSz w:w="11906" w:h="16838"/>
      <w:pgMar w:top="1080" w:right="1080" w:bottom="1080" w:left="1080" w:header="72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A223B7" w14:textId="77777777" w:rsidR="000A24C6" w:rsidRDefault="000A24C6">
    <w:pPr>
      <w:pBdr>
        <w:top w:val="single" w:sz="2" w:space="31" w:color="FFFFFF" w:shadow="1"/>
        <w:left w:val="single" w:sz="2" w:space="31" w:color="FFFFFF" w:shadow="1"/>
        <w:bottom w:val="single" w:sz="2" w:space="31" w:color="FFFFFF" w:shadow="1"/>
        <w:right w:val="single" w:sz="2" w:space="31" w:color="FFFFFF" w:shadow="1"/>
      </w:pBdr>
      <w:tabs>
        <w:tab w:val="center" w:pos="4536"/>
        <w:tab w:val="right" w:pos="9072"/>
      </w:tabs>
      <w:spacing w:after="0" w:line="240" w:lineRule="auto"/>
      <w:rPr>
        <w:color w:val="000000"/>
        <w:sz w:val="16"/>
        <w:szCs w:val="16"/>
        <w:shd w:val="clear" w:color="auto" w:fill="FFFFFF"/>
      </w:rPr>
    </w:pPr>
    <w:r>
      <w:rPr>
        <w:color w:val="000000"/>
        <w:sz w:val="16"/>
        <w:szCs w:val="16"/>
        <w:shd w:val="clear" w:color="auto" w:fill="FFFFFF"/>
      </w:rPr>
      <w:t>A Handbook of Cultural Diversity in Neuropsychological Assessment: Developing Understanding through Global Case Studies.</w:t>
    </w:r>
  </w:p>
  <w:p w14:paraId="4140E4F8" w14:textId="77777777" w:rsidR="000A24C6" w:rsidRDefault="000A24C6">
    <w:pPr>
      <w:pBdr>
        <w:top w:val="single" w:sz="2" w:space="31" w:color="FFFFFF" w:shadow="1"/>
        <w:left w:val="single" w:sz="2" w:space="31" w:color="FFFFFF" w:shadow="1"/>
        <w:bottom w:val="single" w:sz="2" w:space="31" w:color="FFFFFF" w:shadow="1"/>
        <w:right w:val="single" w:sz="2" w:space="31" w:color="FFFFFF" w:shadow="1"/>
      </w:pBdr>
      <w:tabs>
        <w:tab w:val="center" w:pos="4536"/>
        <w:tab w:val="right" w:pos="9072"/>
      </w:tabs>
      <w:spacing w:after="0" w:line="240"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A8DCB" w14:textId="77777777" w:rsidR="000A24C6" w:rsidRDefault="000A24C6">
    <w:pPr>
      <w:pBdr>
        <w:top w:val="single" w:sz="2" w:space="31" w:color="FFFFFF" w:shadow="1"/>
        <w:left w:val="single" w:sz="2" w:space="31" w:color="FFFFFF" w:shadow="1"/>
        <w:bottom w:val="single" w:sz="2" w:space="31" w:color="FFFFFF" w:shadow="1"/>
        <w:right w:val="single" w:sz="2" w:space="31" w:color="FFFFFF" w:shadow="1"/>
      </w:pBdr>
      <w:tabs>
        <w:tab w:val="center" w:pos="4536"/>
        <w:tab w:val="right" w:pos="9072"/>
      </w:tabs>
      <w:spacing w:after="0" w:line="240" w:lineRule="auto"/>
      <w:rPr>
        <w:color w:val="000000"/>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F48F1B" w14:textId="77777777" w:rsidR="000A24C6" w:rsidRDefault="000A24C6">
    <w:pPr>
      <w:pBdr>
        <w:top w:val="single" w:sz="2" w:space="31" w:color="FFFFFF" w:shadow="1"/>
        <w:left w:val="single" w:sz="2" w:space="31" w:color="FFFFFF" w:shadow="1"/>
        <w:bottom w:val="single" w:sz="2" w:space="31" w:color="FFFFFF" w:shadow="1"/>
        <w:right w:val="single" w:sz="2" w:space="31" w:color="FFFFFF" w:shadow="1"/>
      </w:pBdr>
      <w:tabs>
        <w:tab w:val="center" w:pos="4536"/>
        <w:tab w:val="right" w:pos="9072"/>
      </w:tabs>
      <w:spacing w:after="0" w:line="240" w:lineRule="auto"/>
      <w:jc w:val="right"/>
      <w:rPr>
        <w:color w:val="000000"/>
        <w:sz w:val="16"/>
        <w:szCs w:val="16"/>
        <w:lang w:val="en-I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4C6"/>
    <w:rsid w:val="000A24C6"/>
    <w:rsid w:val="00B44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CF1EF4"/>
  <w15:chartTrackingRefBased/>
  <w15:docId w15:val="{6D2EA757-2ACA-488D-B2B8-D9D8B9F81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4C6"/>
    <w:pPr>
      <w:spacing w:line="259" w:lineRule="auto"/>
    </w:pPr>
    <w:rPr>
      <w:kern w:val="0"/>
      <w:sz w:val="22"/>
      <w:szCs w:val="22"/>
      <w14:ligatures w14:val="none"/>
    </w:rPr>
  </w:style>
  <w:style w:type="paragraph" w:styleId="Heading1">
    <w:name w:val="heading 1"/>
    <w:basedOn w:val="Normal"/>
    <w:next w:val="Normal"/>
    <w:link w:val="Heading1Char"/>
    <w:uiPriority w:val="9"/>
    <w:qFormat/>
    <w:rsid w:val="000A24C6"/>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0A24C6"/>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0A24C6"/>
    <w:pPr>
      <w:keepNext/>
      <w:keepLines/>
      <w:spacing w:before="160" w:after="80" w:line="278" w:lineRule="auto"/>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0A24C6"/>
    <w:pPr>
      <w:keepNext/>
      <w:keepLines/>
      <w:spacing w:before="80" w:after="40" w:line="278" w:lineRule="auto"/>
      <w:outlineLvl w:val="3"/>
    </w:pPr>
    <w:rPr>
      <w:rFonts w:eastAsiaTheme="majorEastAsia" w:cstheme="majorBidi"/>
      <w:i/>
      <w:iCs/>
      <w:color w:val="2F5496"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0A24C6"/>
    <w:pPr>
      <w:keepNext/>
      <w:keepLines/>
      <w:spacing w:before="80" w:after="40" w:line="278" w:lineRule="auto"/>
      <w:outlineLvl w:val="4"/>
    </w:pPr>
    <w:rPr>
      <w:rFonts w:eastAsiaTheme="majorEastAsia" w:cstheme="majorBidi"/>
      <w:color w:val="2F5496"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0A24C6"/>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0A24C6"/>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0A24C6"/>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0A24C6"/>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4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24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24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24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24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24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24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24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24C6"/>
    <w:rPr>
      <w:rFonts w:eastAsiaTheme="majorEastAsia" w:cstheme="majorBidi"/>
      <w:color w:val="272727" w:themeColor="text1" w:themeTint="D8"/>
    </w:rPr>
  </w:style>
  <w:style w:type="paragraph" w:styleId="Title">
    <w:name w:val="Title"/>
    <w:basedOn w:val="Normal"/>
    <w:next w:val="Normal"/>
    <w:link w:val="TitleChar"/>
    <w:uiPriority w:val="10"/>
    <w:qFormat/>
    <w:rsid w:val="000A24C6"/>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0A24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24C6"/>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0A24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24C6"/>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0A24C6"/>
    <w:rPr>
      <w:i/>
      <w:iCs/>
      <w:color w:val="404040" w:themeColor="text1" w:themeTint="BF"/>
    </w:rPr>
  </w:style>
  <w:style w:type="paragraph" w:styleId="ListParagraph">
    <w:name w:val="List Paragraph"/>
    <w:basedOn w:val="Normal"/>
    <w:uiPriority w:val="34"/>
    <w:qFormat/>
    <w:rsid w:val="000A24C6"/>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0A24C6"/>
    <w:rPr>
      <w:i/>
      <w:iCs/>
      <w:color w:val="2F5496" w:themeColor="accent1" w:themeShade="BF"/>
    </w:rPr>
  </w:style>
  <w:style w:type="paragraph" w:styleId="IntenseQuote">
    <w:name w:val="Intense Quote"/>
    <w:basedOn w:val="Normal"/>
    <w:next w:val="Normal"/>
    <w:link w:val="IntenseQuoteChar"/>
    <w:uiPriority w:val="30"/>
    <w:qFormat/>
    <w:rsid w:val="000A24C6"/>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0A24C6"/>
    <w:rPr>
      <w:i/>
      <w:iCs/>
      <w:color w:val="2F5496" w:themeColor="accent1" w:themeShade="BF"/>
    </w:rPr>
  </w:style>
  <w:style w:type="character" w:styleId="IntenseReference">
    <w:name w:val="Intense Reference"/>
    <w:basedOn w:val="DefaultParagraphFont"/>
    <w:uiPriority w:val="32"/>
    <w:qFormat/>
    <w:rsid w:val="000A24C6"/>
    <w:rPr>
      <w:b/>
      <w:bCs/>
      <w:smallCaps/>
      <w:color w:val="2F5496" w:themeColor="accent1" w:themeShade="BF"/>
      <w:spacing w:val="5"/>
    </w:rPr>
  </w:style>
  <w:style w:type="paragraph" w:customStyle="1" w:styleId="abstracttext">
    <w:name w:val="abstract_text"/>
    <w:rsid w:val="000A24C6"/>
    <w:pPr>
      <w:suppressAutoHyphens/>
      <w:autoSpaceDN w:val="0"/>
      <w:spacing w:after="1000" w:line="240" w:lineRule="auto"/>
      <w:textAlignment w:val="baseline"/>
    </w:pPr>
    <w:rPr>
      <w:rFonts w:ascii="Times New Roman" w:eastAsia="Calibri" w:hAnsi="Times New Roman" w:cs="Times New Roman"/>
      <w:bCs/>
      <w:color w:val="000000"/>
      <w:kern w:val="0"/>
      <w:sz w:val="20"/>
      <w:lang w:eastAsia="nl-NL"/>
      <w14:ligatures w14:val="none"/>
    </w:rPr>
  </w:style>
  <w:style w:type="paragraph" w:customStyle="1" w:styleId="abstracttitle">
    <w:name w:val="abstract_title"/>
    <w:rsid w:val="000A24C6"/>
    <w:pPr>
      <w:suppressAutoHyphens/>
      <w:autoSpaceDN w:val="0"/>
      <w:spacing w:after="1000" w:line="240" w:lineRule="auto"/>
      <w:textAlignment w:val="baseline"/>
    </w:pPr>
    <w:rPr>
      <w:rFonts w:ascii="Times New Roman" w:eastAsia="Calibri" w:hAnsi="Times New Roman" w:cs="Times New Roman"/>
      <w:bCs/>
      <w:color w:val="008000"/>
      <w:kern w:val="0"/>
      <w:sz w:val="36"/>
      <w:lang w:eastAsia="nl-NL"/>
      <w14:ligatures w14:val="none"/>
    </w:rPr>
  </w:style>
  <w:style w:type="paragraph" w:customStyle="1" w:styleId="blockquot">
    <w:name w:val="blockquot"/>
    <w:rsid w:val="000A24C6"/>
    <w:pPr>
      <w:suppressAutoHyphens/>
      <w:autoSpaceDN w:val="0"/>
      <w:spacing w:after="1000" w:line="240" w:lineRule="auto"/>
      <w:ind w:left="720"/>
      <w:textAlignment w:val="baseline"/>
    </w:pPr>
    <w:rPr>
      <w:rFonts w:ascii="Times New Roman" w:eastAsia="Calibri" w:hAnsi="Times New Roman" w:cs="Times New Roman"/>
      <w:bCs/>
      <w:color w:val="000000"/>
      <w:kern w:val="0"/>
      <w:lang w:eastAsia="nl-NL"/>
      <w14:ligatures w14:val="none"/>
    </w:rPr>
  </w:style>
  <w:style w:type="paragraph" w:customStyle="1" w:styleId="bookref">
    <w:name w:val="book_ref"/>
    <w:rsid w:val="000A24C6"/>
    <w:pPr>
      <w:suppressAutoHyphens/>
      <w:autoSpaceDN w:val="0"/>
      <w:spacing w:after="1000" w:line="240" w:lineRule="auto"/>
      <w:textAlignment w:val="baseline"/>
    </w:pPr>
    <w:rPr>
      <w:rFonts w:ascii="Times New Roman" w:eastAsia="Calibri" w:hAnsi="Times New Roman" w:cs="Times New Roman"/>
      <w:bCs/>
      <w:color w:val="000000"/>
      <w:kern w:val="0"/>
      <w:lang w:eastAsia="nl-NL"/>
      <w14:ligatures w14:val="none"/>
    </w:rPr>
  </w:style>
  <w:style w:type="paragraph" w:customStyle="1" w:styleId="authors">
    <w:name w:val="authors"/>
    <w:rsid w:val="000A24C6"/>
    <w:pPr>
      <w:suppressAutoHyphens/>
      <w:autoSpaceDN w:val="0"/>
      <w:spacing w:after="1000" w:line="240" w:lineRule="auto"/>
      <w:textAlignment w:val="baseline"/>
    </w:pPr>
    <w:rPr>
      <w:rFonts w:ascii="Times New Roman" w:eastAsia="Calibri" w:hAnsi="Times New Roman" w:cs="Times New Roman"/>
      <w:bCs/>
      <w:color w:val="000000"/>
      <w:kern w:val="0"/>
      <w:lang w:eastAsia="nl-NL"/>
      <w14:ligatures w14:val="none"/>
    </w:rPr>
  </w:style>
  <w:style w:type="paragraph" w:customStyle="1" w:styleId="Chaptitle">
    <w:name w:val="Chap_title"/>
    <w:rsid w:val="000A24C6"/>
    <w:pPr>
      <w:suppressAutoHyphens/>
      <w:autoSpaceDN w:val="0"/>
      <w:spacing w:after="1000" w:line="240" w:lineRule="auto"/>
      <w:textAlignment w:val="baseline"/>
    </w:pPr>
    <w:rPr>
      <w:rFonts w:ascii="Times New Roman" w:eastAsia="Calibri" w:hAnsi="Times New Roman" w:cs="Times New Roman"/>
      <w:bCs/>
      <w:color w:val="0000FF"/>
      <w:kern w:val="0"/>
      <w:sz w:val="36"/>
      <w:lang w:eastAsia="nl-NL"/>
      <w14:ligatures w14:val="none"/>
    </w:rPr>
  </w:style>
  <w:style w:type="paragraph" w:customStyle="1" w:styleId="chapterlabel">
    <w:name w:val="chapter_label"/>
    <w:rsid w:val="000A24C6"/>
    <w:pPr>
      <w:suppressAutoHyphens/>
      <w:autoSpaceDN w:val="0"/>
      <w:spacing w:after="1000" w:line="240" w:lineRule="auto"/>
      <w:textAlignment w:val="baseline"/>
    </w:pPr>
    <w:rPr>
      <w:rFonts w:ascii="Times New Roman" w:eastAsia="Calibri" w:hAnsi="Times New Roman" w:cs="Times New Roman"/>
      <w:bCs/>
      <w:color w:val="000000"/>
      <w:kern w:val="0"/>
      <w:lang w:eastAsia="nl-NL"/>
      <w14:ligatures w14:val="none"/>
    </w:rPr>
  </w:style>
  <w:style w:type="paragraph" w:customStyle="1" w:styleId="heading-01">
    <w:name w:val="heading-01"/>
    <w:rsid w:val="000A24C6"/>
    <w:pPr>
      <w:suppressAutoHyphens/>
      <w:autoSpaceDN w:val="0"/>
      <w:spacing w:after="1000" w:line="240" w:lineRule="auto"/>
      <w:textAlignment w:val="baseline"/>
    </w:pPr>
    <w:rPr>
      <w:rFonts w:ascii="Times New Roman" w:eastAsia="Calibri" w:hAnsi="Times New Roman" w:cs="Times New Roman"/>
      <w:bCs/>
      <w:color w:val="0000FF"/>
      <w:kern w:val="0"/>
      <w:sz w:val="32"/>
      <w:lang w:eastAsia="nl-NL"/>
      <w14:ligatures w14:val="none"/>
    </w:rPr>
  </w:style>
  <w:style w:type="paragraph" w:customStyle="1" w:styleId="heading-02">
    <w:name w:val="heading-02"/>
    <w:rsid w:val="000A24C6"/>
    <w:pPr>
      <w:suppressAutoHyphens/>
      <w:autoSpaceDN w:val="0"/>
      <w:spacing w:after="1000" w:line="240" w:lineRule="auto"/>
      <w:textAlignment w:val="baseline"/>
    </w:pPr>
    <w:rPr>
      <w:rFonts w:ascii="Times New Roman" w:eastAsia="Calibri" w:hAnsi="Times New Roman" w:cs="Times New Roman"/>
      <w:bCs/>
      <w:color w:val="666699"/>
      <w:kern w:val="0"/>
      <w:sz w:val="30"/>
      <w:lang w:eastAsia="nl-NL"/>
      <w14:ligatures w14:val="none"/>
    </w:rPr>
  </w:style>
  <w:style w:type="paragraph" w:customStyle="1" w:styleId="journalref">
    <w:name w:val="journal_ref"/>
    <w:rsid w:val="000A24C6"/>
    <w:pPr>
      <w:suppressAutoHyphens/>
      <w:autoSpaceDN w:val="0"/>
      <w:spacing w:after="1000" w:line="240" w:lineRule="auto"/>
      <w:textAlignment w:val="baseline"/>
    </w:pPr>
    <w:rPr>
      <w:rFonts w:ascii="Times New Roman" w:eastAsia="Calibri" w:hAnsi="Times New Roman" w:cs="Times New Roman"/>
      <w:bCs/>
      <w:color w:val="000000"/>
      <w:kern w:val="0"/>
      <w:lang w:eastAsia="nl-NL"/>
      <w14:ligatures w14:val="none"/>
    </w:rPr>
  </w:style>
  <w:style w:type="paragraph" w:customStyle="1" w:styleId="otherref">
    <w:name w:val="other_ref"/>
    <w:rsid w:val="000A24C6"/>
    <w:pPr>
      <w:suppressAutoHyphens/>
      <w:autoSpaceDN w:val="0"/>
      <w:spacing w:after="1000" w:line="240" w:lineRule="auto"/>
      <w:textAlignment w:val="baseline"/>
    </w:pPr>
    <w:rPr>
      <w:rFonts w:ascii="Times New Roman" w:eastAsia="Calibri" w:hAnsi="Times New Roman" w:cs="Times New Roman"/>
      <w:bCs/>
      <w:color w:val="000000"/>
      <w:kern w:val="0"/>
      <w:lang w:eastAsia="nl-NL"/>
      <w14:ligatures w14:val="none"/>
    </w:rPr>
  </w:style>
  <w:style w:type="paragraph" w:customStyle="1" w:styleId="paratext">
    <w:name w:val="para_text"/>
    <w:rsid w:val="000A24C6"/>
    <w:pPr>
      <w:suppressAutoHyphens/>
      <w:autoSpaceDN w:val="0"/>
      <w:spacing w:after="1000" w:line="240" w:lineRule="auto"/>
      <w:textAlignment w:val="baseline"/>
    </w:pPr>
    <w:rPr>
      <w:rFonts w:ascii="Times New Roman" w:eastAsia="Calibri" w:hAnsi="Times New Roman" w:cs="Times New Roman"/>
      <w:bCs/>
      <w:color w:val="000000"/>
      <w:kern w:val="0"/>
      <w:lang w:eastAsia="nl-NL"/>
      <w14:ligatures w14:val="none"/>
    </w:rPr>
  </w:style>
  <w:style w:type="paragraph" w:customStyle="1" w:styleId="partcaption">
    <w:name w:val="part_caption"/>
    <w:rsid w:val="000A24C6"/>
    <w:pPr>
      <w:suppressAutoHyphens/>
      <w:autoSpaceDN w:val="0"/>
      <w:spacing w:after="1000" w:line="240" w:lineRule="auto"/>
      <w:textAlignment w:val="baseline"/>
    </w:pPr>
    <w:rPr>
      <w:rFonts w:ascii="Times New Roman" w:eastAsia="Calibri" w:hAnsi="Times New Roman" w:cs="Times New Roman"/>
      <w:bCs/>
      <w:color w:val="000000"/>
      <w:kern w:val="0"/>
      <w:lang w:eastAsia="nl-NL"/>
      <w14:ligatures w14:val="none"/>
    </w:rPr>
  </w:style>
  <w:style w:type="paragraph" w:customStyle="1" w:styleId="referencetitle">
    <w:name w:val="reference_title"/>
    <w:rsid w:val="000A24C6"/>
    <w:pPr>
      <w:suppressAutoHyphens/>
      <w:autoSpaceDN w:val="0"/>
      <w:spacing w:after="1000" w:line="240" w:lineRule="auto"/>
      <w:textAlignment w:val="baseline"/>
    </w:pPr>
    <w:rPr>
      <w:rFonts w:ascii="Times New Roman" w:eastAsia="Calibri" w:hAnsi="Times New Roman" w:cs="Times New Roman"/>
      <w:bCs/>
      <w:color w:val="000000"/>
      <w:kern w:val="0"/>
      <w:lang w:eastAsia="nl-NL"/>
      <w14:ligatures w14:val="none"/>
    </w:rPr>
  </w:style>
  <w:style w:type="character" w:customStyle="1" w:styleId="volnum">
    <w:name w:val="volnum"/>
    <w:basedOn w:val="DefaultParagraphFont"/>
    <w:rsid w:val="000A24C6"/>
    <w:rPr>
      <w:rFonts w:ascii="Times New Roman" w:hAnsi="Times New Roman" w:cs="Times New Roman"/>
      <w:b w:val="0"/>
      <w:bCs/>
      <w:i w:val="0"/>
      <w:caps w:val="0"/>
      <w:smallCaps w:val="0"/>
      <w:strike w:val="0"/>
      <w:dstrike w:val="0"/>
      <w:vanish w:val="0"/>
      <w:color w:val="008000"/>
      <w:w w:val="100"/>
      <w:kern w:val="0"/>
      <w:position w:val="0"/>
      <w:sz w:val="24"/>
      <w:szCs w:val="24"/>
      <w:u w:val="none"/>
      <w:vertAlign w:val="baseline"/>
      <w:lang w:val="en-US"/>
    </w:rPr>
  </w:style>
  <w:style w:type="character" w:customStyle="1" w:styleId="year">
    <w:name w:val="year"/>
    <w:basedOn w:val="DefaultParagraphFont"/>
    <w:rsid w:val="000A24C6"/>
    <w:rPr>
      <w:rFonts w:ascii="Times New Roman" w:hAnsi="Times New Roman" w:cs="Times New Roman"/>
      <w:b w:val="0"/>
      <w:bCs/>
      <w:i w:val="0"/>
      <w:caps w:val="0"/>
      <w:smallCaps w:val="0"/>
      <w:strike w:val="0"/>
      <w:dstrike w:val="0"/>
      <w:vanish w:val="0"/>
      <w:color w:val="FF00FF"/>
      <w:w w:val="100"/>
      <w:kern w:val="0"/>
      <w:position w:val="0"/>
      <w:sz w:val="24"/>
      <w:szCs w:val="24"/>
      <w:u w:val="none"/>
      <w:vertAlign w:val="baseline"/>
      <w:lang w:val="en-US"/>
    </w:rPr>
  </w:style>
  <w:style w:type="character" w:customStyle="1" w:styleId="lastpage">
    <w:name w:val="last_page"/>
    <w:basedOn w:val="DefaultParagraphFont"/>
    <w:rsid w:val="000A24C6"/>
    <w:rPr>
      <w:rFonts w:ascii="Times New Roman" w:hAnsi="Times New Roman" w:cs="Times New Roman"/>
      <w:b w:val="0"/>
      <w:bCs/>
      <w:i w:val="0"/>
      <w:caps w:val="0"/>
      <w:smallCaps w:val="0"/>
      <w:strike w:val="0"/>
      <w:dstrike w:val="0"/>
      <w:vanish w:val="0"/>
      <w:color w:val="3366FF"/>
      <w:w w:val="100"/>
      <w:kern w:val="0"/>
      <w:position w:val="0"/>
      <w:sz w:val="24"/>
      <w:szCs w:val="24"/>
      <w:u w:val="none"/>
      <w:vertAlign w:val="baseline"/>
      <w:lang w:val="en-US"/>
    </w:rPr>
  </w:style>
  <w:style w:type="character" w:customStyle="1" w:styleId="issnum">
    <w:name w:val="issnum"/>
    <w:basedOn w:val="DefaultParagraphFont"/>
    <w:rsid w:val="000A24C6"/>
    <w:rPr>
      <w:rFonts w:ascii="Times New Roman" w:hAnsi="Times New Roman" w:cs="Times New Roman"/>
      <w:b w:val="0"/>
      <w:bCs/>
      <w:i w:val="0"/>
      <w:caps w:val="0"/>
      <w:smallCaps w:val="0"/>
      <w:strike w:val="0"/>
      <w:dstrike w:val="0"/>
      <w:vanish w:val="0"/>
      <w:color w:val="FF6600"/>
      <w:w w:val="100"/>
      <w:kern w:val="0"/>
      <w:position w:val="0"/>
      <w:sz w:val="24"/>
      <w:szCs w:val="24"/>
      <w:u w:val="none"/>
      <w:vertAlign w:val="baseline"/>
      <w:lang w:val="en-US"/>
    </w:rPr>
  </w:style>
  <w:style w:type="character" w:customStyle="1" w:styleId="jnrltitle">
    <w:name w:val="jnrl_title"/>
    <w:basedOn w:val="DefaultParagraphFont"/>
    <w:rsid w:val="000A24C6"/>
    <w:rPr>
      <w:rFonts w:ascii="Times New Roman" w:hAnsi="Times New Roman" w:cs="Times New Roman"/>
      <w:b w:val="0"/>
      <w:bCs/>
      <w:i w:val="0"/>
      <w:caps w:val="0"/>
      <w:smallCaps w:val="0"/>
      <w:strike w:val="0"/>
      <w:dstrike w:val="0"/>
      <w:vanish w:val="0"/>
      <w:color w:val="33CCCC"/>
      <w:w w:val="100"/>
      <w:kern w:val="0"/>
      <w:position w:val="0"/>
      <w:sz w:val="24"/>
      <w:szCs w:val="24"/>
      <w:u w:val="none"/>
      <w:vertAlign w:val="baseline"/>
      <w:lang w:val="en-US"/>
    </w:rPr>
  </w:style>
  <w:style w:type="character" w:customStyle="1" w:styleId="firstpage">
    <w:name w:val="first_page"/>
    <w:basedOn w:val="DefaultParagraphFont"/>
    <w:rsid w:val="000A24C6"/>
    <w:rPr>
      <w:rFonts w:ascii="Times New Roman" w:hAnsi="Times New Roman" w:cs="Times New Roman"/>
      <w:b w:val="0"/>
      <w:bCs/>
      <w:i w:val="0"/>
      <w:caps w:val="0"/>
      <w:smallCaps w:val="0"/>
      <w:strike w:val="0"/>
      <w:dstrike w:val="0"/>
      <w:vanish w:val="0"/>
      <w:color w:val="0000FF"/>
      <w:w w:val="100"/>
      <w:kern w:val="0"/>
      <w:position w:val="0"/>
      <w:sz w:val="24"/>
      <w:szCs w:val="24"/>
      <w:u w:val="none"/>
      <w:vertAlign w:val="baseline"/>
      <w:lang w:val="en-US"/>
    </w:rPr>
  </w:style>
  <w:style w:type="character" w:customStyle="1" w:styleId="editorfname">
    <w:name w:val="editor_fname"/>
    <w:basedOn w:val="DefaultParagraphFont"/>
    <w:rsid w:val="000A24C6"/>
    <w:rPr>
      <w:rFonts w:ascii="Times New Roman" w:hAnsi="Times New Roman" w:cs="Times New Roman"/>
      <w:b w:val="0"/>
      <w:bCs/>
      <w:i w:val="0"/>
      <w:caps w:val="0"/>
      <w:smallCaps w:val="0"/>
      <w:strike w:val="0"/>
      <w:dstrike w:val="0"/>
      <w:vanish w:val="0"/>
      <w:color w:val="993300"/>
      <w:w w:val="100"/>
      <w:kern w:val="0"/>
      <w:position w:val="0"/>
      <w:sz w:val="24"/>
      <w:szCs w:val="24"/>
      <w:u w:val="none"/>
      <w:vertAlign w:val="baseline"/>
      <w:lang w:val="en-US"/>
    </w:rPr>
  </w:style>
  <w:style w:type="character" w:customStyle="1" w:styleId="editorsurname">
    <w:name w:val="editor_surname"/>
    <w:basedOn w:val="DefaultParagraphFont"/>
    <w:rsid w:val="000A24C6"/>
    <w:rPr>
      <w:rFonts w:ascii="Times New Roman" w:hAnsi="Times New Roman" w:cs="Times New Roman"/>
      <w:b w:val="0"/>
      <w:bCs/>
      <w:i w:val="0"/>
      <w:caps w:val="0"/>
      <w:smallCaps w:val="0"/>
      <w:strike w:val="0"/>
      <w:dstrike w:val="0"/>
      <w:vanish w:val="0"/>
      <w:color w:val="008000"/>
      <w:w w:val="100"/>
      <w:kern w:val="0"/>
      <w:position w:val="0"/>
      <w:sz w:val="24"/>
      <w:szCs w:val="24"/>
      <w:u w:val="none"/>
      <w:vertAlign w:val="baseline"/>
      <w:lang w:val="en-US"/>
    </w:rPr>
  </w:style>
  <w:style w:type="character" w:customStyle="1" w:styleId="chaptertitle">
    <w:name w:val="chapter_title"/>
    <w:basedOn w:val="DefaultParagraphFont"/>
    <w:rsid w:val="000A24C6"/>
    <w:rPr>
      <w:rFonts w:ascii="Times New Roman" w:hAnsi="Times New Roman" w:cs="Times New Roman"/>
      <w:b w:val="0"/>
      <w:bCs/>
      <w:i w:val="0"/>
      <w:caps w:val="0"/>
      <w:smallCaps w:val="0"/>
      <w:strike w:val="0"/>
      <w:dstrike w:val="0"/>
      <w:vanish w:val="0"/>
      <w:color w:val="0000FF"/>
      <w:w w:val="100"/>
      <w:kern w:val="0"/>
      <w:position w:val="0"/>
      <w:sz w:val="24"/>
      <w:szCs w:val="24"/>
      <w:u w:val="none"/>
      <w:vertAlign w:val="baseline"/>
      <w:lang w:val="en-US"/>
    </w:rPr>
  </w:style>
  <w:style w:type="character" w:customStyle="1" w:styleId="booktitle">
    <w:name w:val="book_title"/>
    <w:basedOn w:val="DefaultParagraphFont"/>
    <w:rsid w:val="000A24C6"/>
    <w:rPr>
      <w:rFonts w:ascii="Times New Roman" w:hAnsi="Times New Roman" w:cs="Times New Roman"/>
      <w:b w:val="0"/>
      <w:bCs/>
      <w:i w:val="0"/>
      <w:caps w:val="0"/>
      <w:smallCaps w:val="0"/>
      <w:strike w:val="0"/>
      <w:dstrike w:val="0"/>
      <w:vanish w:val="0"/>
      <w:color w:val="33CCCC"/>
      <w:w w:val="100"/>
      <w:kern w:val="0"/>
      <w:position w:val="0"/>
      <w:sz w:val="24"/>
      <w:szCs w:val="24"/>
      <w:u w:val="none"/>
      <w:vertAlign w:val="baseline"/>
      <w:lang w:val="en-US"/>
    </w:rPr>
  </w:style>
  <w:style w:type="character" w:customStyle="1" w:styleId="authorsurname">
    <w:name w:val="author_surname"/>
    <w:basedOn w:val="DefaultParagraphFont"/>
    <w:rsid w:val="000A24C6"/>
    <w:rPr>
      <w:rFonts w:ascii="Times New Roman" w:hAnsi="Times New Roman" w:cs="Times New Roman"/>
      <w:b w:val="0"/>
      <w:bCs/>
      <w:i w:val="0"/>
      <w:caps w:val="0"/>
      <w:smallCaps w:val="0"/>
      <w:strike w:val="0"/>
      <w:dstrike w:val="0"/>
      <w:vanish w:val="0"/>
      <w:color w:val="993300"/>
      <w:w w:val="100"/>
      <w:kern w:val="0"/>
      <w:position w:val="0"/>
      <w:sz w:val="24"/>
      <w:szCs w:val="24"/>
      <w:u w:val="none"/>
      <w:vertAlign w:val="baseline"/>
      <w:lang w:val="en-US"/>
    </w:rPr>
  </w:style>
  <w:style w:type="character" w:customStyle="1" w:styleId="articletitle">
    <w:name w:val="articletitle"/>
    <w:basedOn w:val="DefaultParagraphFont"/>
    <w:rsid w:val="000A24C6"/>
    <w:rPr>
      <w:rFonts w:ascii="Times New Roman" w:hAnsi="Times New Roman" w:cs="Times New Roman"/>
      <w:b w:val="0"/>
      <w:bCs/>
      <w:i w:val="0"/>
      <w:caps w:val="0"/>
      <w:smallCaps w:val="0"/>
      <w:strike w:val="0"/>
      <w:dstrike w:val="0"/>
      <w:vanish w:val="0"/>
      <w:color w:val="0000FF"/>
      <w:w w:val="100"/>
      <w:kern w:val="0"/>
      <w:position w:val="0"/>
      <w:sz w:val="24"/>
      <w:szCs w:val="24"/>
      <w:u w:val="none"/>
      <w:vertAlign w:val="baseline"/>
      <w:lang w:val="en-US"/>
    </w:rPr>
  </w:style>
  <w:style w:type="character" w:customStyle="1" w:styleId="authordegree">
    <w:name w:val="author_degree"/>
    <w:basedOn w:val="DefaultParagraphFont"/>
    <w:rsid w:val="000A24C6"/>
    <w:rPr>
      <w:rFonts w:ascii="Times New Roman" w:hAnsi="Times New Roman" w:cs="Times New Roman"/>
      <w:b w:val="0"/>
      <w:bCs/>
      <w:i w:val="0"/>
      <w:caps w:val="0"/>
      <w:smallCaps w:val="0"/>
      <w:strike w:val="0"/>
      <w:dstrike w:val="0"/>
      <w:vanish w:val="0"/>
      <w:color w:val="000000"/>
      <w:w w:val="100"/>
      <w:kern w:val="0"/>
      <w:position w:val="0"/>
      <w:sz w:val="24"/>
      <w:szCs w:val="24"/>
      <w:u w:val="none"/>
      <w:vertAlign w:val="baseline"/>
      <w:lang w:val="en-US"/>
    </w:rPr>
  </w:style>
  <w:style w:type="character" w:customStyle="1" w:styleId="authorfname">
    <w:name w:val="author_fname"/>
    <w:basedOn w:val="DefaultParagraphFont"/>
    <w:rsid w:val="000A24C6"/>
    <w:rPr>
      <w:rFonts w:ascii="Times New Roman" w:hAnsi="Times New Roman" w:cs="Times New Roman"/>
      <w:b w:val="0"/>
      <w:bCs/>
      <w:i w:val="0"/>
      <w:caps w:val="0"/>
      <w:smallCaps w:val="0"/>
      <w:strike w:val="0"/>
      <w:dstrike w:val="0"/>
      <w:vanish w:val="0"/>
      <w:color w:val="008000"/>
      <w:w w:val="100"/>
      <w:kern w:val="0"/>
      <w:position w:val="0"/>
      <w:sz w:val="24"/>
      <w:szCs w:val="24"/>
      <w:u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688</Words>
  <Characters>4038</Characters>
  <Application>Microsoft Office Word</Application>
  <DocSecurity>0</DocSecurity>
  <Lines>59</Lines>
  <Paragraphs>23</Paragraphs>
  <ScaleCrop>false</ScaleCrop>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thamill indian</dc:creator>
  <cp:keywords/>
  <dc:description/>
  <cp:lastModifiedBy>thamill indian</cp:lastModifiedBy>
  <cp:revision>1</cp:revision>
  <dcterms:created xsi:type="dcterms:W3CDTF">2025-08-08T15:31:00Z</dcterms:created>
  <dcterms:modified xsi:type="dcterms:W3CDTF">2025-08-08T15:32:00Z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3e0f8d3b-3cb1-4884-8ad0-36c49b8dcf42</vt:lpwstr>
  </property>
</Properties>
</file>